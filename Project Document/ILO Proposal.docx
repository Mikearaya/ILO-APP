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592D" w14:textId="36F76B56" w:rsidR="00CB64A3" w:rsidRPr="00BB1327" w:rsidRDefault="00CB64A3" w:rsidP="00BB1327">
      <w:pPr>
        <w:shd w:val="clear" w:color="auto" w:fill="BDD6EE" w:themeFill="accent5" w:themeFillTint="66"/>
        <w:spacing w:before="100" w:beforeAutospacing="1" w:after="100" w:afterAutospacing="1" w:line="276" w:lineRule="auto"/>
        <w:jc w:val="both"/>
        <w:rPr>
          <w:rFonts w:ascii="Garamond" w:hAnsi="Garamond"/>
          <w:b/>
          <w:color w:val="000000" w:themeColor="text1"/>
        </w:rPr>
      </w:pPr>
      <w:r w:rsidRPr="00BB1327">
        <w:rPr>
          <w:rFonts w:ascii="Garamond" w:hAnsi="Garamond"/>
          <w:b/>
          <w:color w:val="000000" w:themeColor="text1"/>
        </w:rPr>
        <w:t>Scope</w:t>
      </w:r>
    </w:p>
    <w:p w14:paraId="3E4AA11F" w14:textId="77777777" w:rsidR="00CB64A3" w:rsidRDefault="00CB64A3" w:rsidP="00BB13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Conduct desk research to understand the Ethiopian migration context and other mobile apps on migrant domestic workers.</w:t>
      </w:r>
    </w:p>
    <w:p w14:paraId="4CDD8EBE" w14:textId="4D4F764C" w:rsidR="00CB64A3" w:rsidRPr="00CB64A3" w:rsidRDefault="00CB64A3" w:rsidP="00BB13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CB64A3">
        <w:rPr>
          <w:rFonts w:ascii="Garamond" w:hAnsi="Garamond" w:cs="Merriweather"/>
          <w:color w:val="000000"/>
        </w:rPr>
        <w:t>Benchmark on known and functioning international MDW App such as ILO’s app</w:t>
      </w:r>
    </w:p>
    <w:p w14:paraId="7C7A2FFA" w14:textId="768F7903" w:rsidR="00CB64A3" w:rsidRPr="00CB64A3" w:rsidRDefault="00CB64A3" w:rsidP="00BB132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In consultation with the ILO, develop a user friendly, engaging, animated prototype compatible with all devices and in line with the ILO’s branding guidelines.</w:t>
      </w:r>
    </w:p>
    <w:p w14:paraId="6B08460C" w14:textId="77777777" w:rsidR="00CB64A3" w:rsidRDefault="00CB64A3">
      <w:pPr>
        <w:pStyle w:val="Standard"/>
        <w:rPr>
          <w:b/>
          <w:bCs/>
          <w:color w:val="CE181E"/>
        </w:rPr>
      </w:pPr>
    </w:p>
    <w:p w14:paraId="26AB6308" w14:textId="77777777" w:rsidR="00BB1327" w:rsidRPr="00BB1327" w:rsidRDefault="00BB1327" w:rsidP="00BB1327">
      <w:pPr>
        <w:shd w:val="clear" w:color="auto" w:fill="BDD6EE" w:themeFill="accent5" w:themeFillTint="66"/>
        <w:spacing w:before="100" w:beforeAutospacing="1" w:after="100" w:afterAutospacing="1" w:line="276" w:lineRule="auto"/>
        <w:jc w:val="both"/>
        <w:rPr>
          <w:rFonts w:ascii="Garamond" w:hAnsi="Garamond"/>
          <w:b/>
          <w:color w:val="000000" w:themeColor="text1"/>
        </w:rPr>
      </w:pPr>
      <w:r w:rsidRPr="00BB1327">
        <w:rPr>
          <w:rFonts w:ascii="Garamond" w:hAnsi="Garamond"/>
          <w:b/>
          <w:color w:val="000000" w:themeColor="text1"/>
        </w:rPr>
        <w:t>Functionalities</w:t>
      </w:r>
    </w:p>
    <w:p w14:paraId="249338DA" w14:textId="19A37788" w:rsidR="002C2C61" w:rsidRDefault="002C2C61" w:rsidP="00BB132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Show information regarding to </w:t>
      </w:r>
    </w:p>
    <w:p w14:paraId="16E1D94A" w14:textId="3E502B20" w:rsidR="00CB64A3" w:rsidRDefault="002C2C61" w:rsidP="002C2C6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Show information</w:t>
      </w:r>
      <w:r w:rsidR="00CB64A3" w:rsidRPr="00CB64A3">
        <w:rPr>
          <w:rFonts w:ascii="Garamond" w:hAnsi="Garamond"/>
        </w:rPr>
        <w:t xml:space="preserve"> contains the process and steps of regular </w:t>
      </w:r>
      <w:r w:rsidR="00CB64A3" w:rsidRPr="00CB64A3">
        <w:rPr>
          <w:rFonts w:ascii="Garamond" w:hAnsi="Garamond"/>
        </w:rPr>
        <w:t>migration?</w:t>
      </w:r>
      <w:r w:rsidR="00CB64A3" w:rsidRPr="00CB64A3">
        <w:rPr>
          <w:rFonts w:ascii="Garamond" w:hAnsi="Garamond"/>
        </w:rPr>
        <w:t xml:space="preserve"> </w:t>
      </w:r>
    </w:p>
    <w:p w14:paraId="2D9D993C" w14:textId="25ED8DBD" w:rsidR="00CB64A3" w:rsidRPr="00CB64A3" w:rsidRDefault="00B119C7" w:rsidP="002C2C6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I</w:t>
      </w:r>
      <w:r w:rsidR="00CB64A3" w:rsidRPr="00385F70">
        <w:rPr>
          <w:rFonts w:ascii="Garamond" w:hAnsi="Garamond"/>
        </w:rPr>
        <w:t>nform users on how to be safe and productive while in destination countries</w:t>
      </w:r>
    </w:p>
    <w:p w14:paraId="64196280" w14:textId="35102880" w:rsidR="00CB64A3" w:rsidRPr="00CB64A3" w:rsidRDefault="00B119C7" w:rsidP="002C2C6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R</w:t>
      </w:r>
      <w:r w:rsidR="00CB64A3" w:rsidRPr="00CB64A3">
        <w:rPr>
          <w:rFonts w:ascii="Garamond" w:hAnsi="Garamond"/>
        </w:rPr>
        <w:t>ights and obligations of migrant domestic workers based</w:t>
      </w:r>
    </w:p>
    <w:p w14:paraId="0100D3BA" w14:textId="77777777" w:rsidR="00CB64A3" w:rsidRPr="00385F70" w:rsidRDefault="00CB64A3" w:rsidP="002C2C6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Policy &amp; legal instrument in regards to migration.</w:t>
      </w:r>
    </w:p>
    <w:p w14:paraId="17C73601" w14:textId="77777777" w:rsidR="00CB64A3" w:rsidRPr="00385F70" w:rsidRDefault="00CB64A3" w:rsidP="00BB132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T</w:t>
      </w:r>
      <w:r>
        <w:rPr>
          <w:rFonts w:ascii="Garamond" w:hAnsi="Garamond"/>
        </w:rPr>
        <w:t>he</w:t>
      </w:r>
      <w:r w:rsidRPr="00385F70">
        <w:rPr>
          <w:rFonts w:ascii="Garamond" w:hAnsi="Garamond"/>
        </w:rPr>
        <w:t xml:space="preserve"> difference between regular and irregular labour migration.</w:t>
      </w:r>
    </w:p>
    <w:p w14:paraId="506F7704" w14:textId="77777777" w:rsidR="00CB64A3" w:rsidRPr="00385F70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lang w:val="en-JM"/>
        </w:rPr>
      </w:pPr>
      <w:r w:rsidRPr="00385F70">
        <w:rPr>
          <w:rFonts w:ascii="Garamond" w:hAnsi="Garamond"/>
        </w:rPr>
        <w:t>Roles &amp; responsibilities of different sta</w:t>
      </w:r>
      <w:r w:rsidRPr="000F26FD">
        <w:rPr>
          <w:rFonts w:ascii="Garamond" w:hAnsi="Garamond"/>
        </w:rPr>
        <w:t>keholders involved in migration in</w:t>
      </w:r>
      <w:r w:rsidRPr="006842FB">
        <w:rPr>
          <w:rFonts w:ascii="Garamond" w:hAnsi="Garamond"/>
        </w:rPr>
        <w:t xml:space="preserve"> Ethiopia as well as Country of destination.</w:t>
      </w:r>
      <w:r w:rsidRPr="00385F70">
        <w:rPr>
          <w:rFonts w:ascii="Garamond" w:hAnsi="Garamond"/>
        </w:rPr>
        <w:t xml:space="preserve">  </w:t>
      </w:r>
    </w:p>
    <w:p w14:paraId="5F35B1B3" w14:textId="77777777" w:rsidR="00CB64A3" w:rsidRPr="006842FB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Current practices &amp; services available for the protection of migrant workers in Ethiopia as well as Country of </w:t>
      </w:r>
      <w:r w:rsidRPr="000F26FD">
        <w:rPr>
          <w:rFonts w:ascii="Garamond" w:hAnsi="Garamond"/>
        </w:rPr>
        <w:t>destination. In case of emergency where they can access help (country specific).</w:t>
      </w:r>
    </w:p>
    <w:p w14:paraId="29EF0F13" w14:textId="2144A5EA" w:rsidR="00CB64A3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A platform where </w:t>
      </w:r>
      <w:r w:rsidRPr="00BB1327">
        <w:rPr>
          <w:rFonts w:ascii="Garamond" w:hAnsi="Garamond"/>
          <w:highlight w:val="yellow"/>
        </w:rPr>
        <w:t>migrants can discuss</w:t>
      </w:r>
      <w:r w:rsidRPr="00385F70">
        <w:rPr>
          <w:rFonts w:ascii="Garamond" w:hAnsi="Garamond"/>
        </w:rPr>
        <w:t xml:space="preserve"> among themselves on challenges and opportunities they are facing</w:t>
      </w:r>
    </w:p>
    <w:p w14:paraId="09C42BFE" w14:textId="30E378CE" w:rsidR="002004E1" w:rsidRDefault="002004E1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Chat Room</w:t>
      </w:r>
    </w:p>
    <w:p w14:paraId="619DCB5C" w14:textId="45DD2619" w:rsidR="00BB1327" w:rsidRDefault="00BB1327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Allow </w:t>
      </w:r>
      <w:r w:rsidR="00B119C7">
        <w:rPr>
          <w:rFonts w:ascii="Garamond" w:hAnsi="Garamond"/>
        </w:rPr>
        <w:t>Migrants</w:t>
      </w:r>
      <w:r>
        <w:rPr>
          <w:rFonts w:ascii="Garamond" w:hAnsi="Garamond"/>
        </w:rPr>
        <w:t xml:space="preserve"> to post their comment and message</w:t>
      </w:r>
    </w:p>
    <w:p w14:paraId="435817B1" w14:textId="569DF0B3" w:rsidR="00BB1327" w:rsidRPr="00BB1327" w:rsidRDefault="00BB1327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Allow user to report abused message </w:t>
      </w:r>
    </w:p>
    <w:p w14:paraId="5B84350D" w14:textId="760D7CC8" w:rsidR="00CB64A3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A platform where country specific information will be available (notice from the Ethiopian mission or specific country of destination, information about the country etc.).</w:t>
      </w:r>
      <w:r>
        <w:rPr>
          <w:rFonts w:ascii="Garamond" w:hAnsi="Garamond"/>
        </w:rPr>
        <w:t xml:space="preserve"> </w:t>
      </w:r>
    </w:p>
    <w:p w14:paraId="7E79084D" w14:textId="10B7AF1F" w:rsidR="00CB64A3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The app should be able to provide user with the options to select from drop down menu of topics accompanied by simple animated illustrations with voiceover</w:t>
      </w:r>
      <w:r>
        <w:rPr>
          <w:rFonts w:ascii="Garamond" w:hAnsi="Garamond"/>
        </w:rPr>
        <w:t xml:space="preserve"> </w:t>
      </w:r>
      <w:r w:rsidRPr="00385F70">
        <w:rPr>
          <w:rFonts w:ascii="Garamond" w:hAnsi="Garamond"/>
        </w:rPr>
        <w:t>Once the user selects a specific scheme, the app should narrate him/her, in a new window</w:t>
      </w:r>
    </w:p>
    <w:p w14:paraId="538C6554" w14:textId="77777777" w:rsidR="00CB64A3" w:rsidRPr="00385F70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The app should be designed in such manner that additional/up to date information can be entered at the backend by trained ILO staff without hampering the old data and without shutting the app.</w:t>
      </w:r>
    </w:p>
    <w:p w14:paraId="7D6D12E1" w14:textId="4A8753FB" w:rsidR="00CB64A3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The app should consider </w:t>
      </w:r>
      <w:r w:rsidRPr="00CB64A3">
        <w:rPr>
          <w:rFonts w:ascii="Garamond" w:hAnsi="Garamond"/>
        </w:rPr>
        <w:t>education levels of migrant domestic workers</w:t>
      </w:r>
      <w:r w:rsidRPr="00385F70">
        <w:rPr>
          <w:rFonts w:ascii="Garamond" w:hAnsi="Garamond"/>
        </w:rPr>
        <w:t>, limited internet access or other circumstances that limit access to the mechanism.</w:t>
      </w:r>
    </w:p>
    <w:p w14:paraId="4D475374" w14:textId="77777777" w:rsidR="00CB64A3" w:rsidRPr="00385F70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Good performance/Loading Speed: The size should not exceed 60 MB. Speed of loading must not keep users waiting.</w:t>
      </w:r>
    </w:p>
    <w:p w14:paraId="32BE79CC" w14:textId="77777777" w:rsidR="00CB64A3" w:rsidRPr="00385F70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lastRenderedPageBreak/>
        <w:t xml:space="preserve">The app should be fully functional offline once it is installed except when it channels to related websites and social media. </w:t>
      </w:r>
    </w:p>
    <w:p w14:paraId="71C5FD1E" w14:textId="69161749" w:rsidR="00CB64A3" w:rsidRDefault="00CB64A3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The app will be available online and on Android devices</w:t>
      </w:r>
      <w:r>
        <w:rPr>
          <w:rFonts w:ascii="Garamond" w:hAnsi="Garamond"/>
        </w:rPr>
        <w:t xml:space="preserve"> and IOS devices</w:t>
      </w:r>
      <w:r w:rsidRPr="00385F70">
        <w:rPr>
          <w:rFonts w:ascii="Garamond" w:hAnsi="Garamond"/>
        </w:rPr>
        <w:t>. Cross-platform development methodology is requested so that the app can be used on iOS devices.</w:t>
      </w:r>
    </w:p>
    <w:p w14:paraId="0DCC68C7" w14:textId="68D74750" w:rsidR="00BB1327" w:rsidRPr="00BB1327" w:rsidRDefault="00BB1327" w:rsidP="00BB13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BB1327">
        <w:rPr>
          <w:rFonts w:ascii="Garamond" w:hAnsi="Garamond"/>
        </w:rPr>
        <w:t xml:space="preserve">Multi </w:t>
      </w:r>
      <w:r w:rsidRPr="00BB1327">
        <w:rPr>
          <w:rFonts w:ascii="Garamond" w:hAnsi="Garamond"/>
        </w:rPr>
        <w:t>language support</w:t>
      </w:r>
    </w:p>
    <w:p w14:paraId="75DC4CF1" w14:textId="77777777" w:rsidR="00BB1327" w:rsidRPr="00BB1327" w:rsidRDefault="00BB1327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 w:rsidRPr="00BB1327">
        <w:rPr>
          <w:rFonts w:ascii="Garamond" w:hAnsi="Garamond"/>
        </w:rPr>
        <w:t>- English</w:t>
      </w:r>
    </w:p>
    <w:p w14:paraId="1F80B1AA" w14:textId="77777777" w:rsidR="00BB1327" w:rsidRPr="00BB1327" w:rsidRDefault="00BB1327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 w:rsidRPr="00BB1327">
        <w:rPr>
          <w:rFonts w:ascii="Garamond" w:hAnsi="Garamond"/>
        </w:rPr>
        <w:t>- Amharic</w:t>
      </w:r>
    </w:p>
    <w:p w14:paraId="272C80D4" w14:textId="77777777" w:rsidR="00BB1327" w:rsidRPr="00BB1327" w:rsidRDefault="00BB1327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 w:rsidRPr="00BB1327">
        <w:rPr>
          <w:rFonts w:ascii="Garamond" w:hAnsi="Garamond"/>
        </w:rPr>
        <w:t xml:space="preserve">- </w:t>
      </w:r>
      <w:proofErr w:type="spellStart"/>
      <w:r w:rsidRPr="00BB1327">
        <w:rPr>
          <w:rFonts w:ascii="Garamond" w:hAnsi="Garamond"/>
        </w:rPr>
        <w:t>Tigregna</w:t>
      </w:r>
      <w:proofErr w:type="spellEnd"/>
    </w:p>
    <w:p w14:paraId="71571616" w14:textId="219E553F" w:rsidR="00BB1327" w:rsidRDefault="00BB1327" w:rsidP="00BB13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</w:pPr>
      <w:r w:rsidRPr="00BB1327">
        <w:rPr>
          <w:rFonts w:ascii="Garamond" w:hAnsi="Garamond"/>
        </w:rPr>
        <w:t xml:space="preserve">- </w:t>
      </w:r>
      <w:proofErr w:type="spellStart"/>
      <w:r w:rsidRPr="00BB1327">
        <w:rPr>
          <w:rFonts w:ascii="Garamond" w:hAnsi="Garamond"/>
        </w:rPr>
        <w:t>Afan</w:t>
      </w:r>
      <w:proofErr w:type="spellEnd"/>
      <w:r w:rsidRPr="00BB1327">
        <w:rPr>
          <w:rFonts w:ascii="Garamond" w:hAnsi="Garamond"/>
        </w:rPr>
        <w:t xml:space="preserve"> Oromo</w:t>
      </w:r>
    </w:p>
    <w:p w14:paraId="523926A1" w14:textId="2515EBF6" w:rsidR="002004E1" w:rsidRDefault="002004E1" w:rsidP="002004E1">
      <w:pPr>
        <w:pStyle w:val="ListParagraph"/>
        <w:numPr>
          <w:ilvl w:val="0"/>
          <w:numId w:val="1"/>
        </w:numPr>
        <w:spacing w:line="360" w:lineRule="auto"/>
        <w:jc w:val="both"/>
        <w:rPr>
          <w:ins w:id="0" w:author="Raju Mesfin" w:date="2019-02-23T12:30:00Z"/>
          <w:rFonts w:ascii="Garamond" w:hAnsi="Garamond"/>
        </w:rPr>
      </w:pPr>
      <w:r>
        <w:rPr>
          <w:rFonts w:ascii="Garamond" w:hAnsi="Garamond"/>
        </w:rPr>
        <w:t>Allow Admin Manage Post</w:t>
      </w:r>
    </w:p>
    <w:p w14:paraId="5509FD7B" w14:textId="24023E93" w:rsidR="003827DC" w:rsidRDefault="003827DC" w:rsidP="003827DC">
      <w:pPr>
        <w:pStyle w:val="ListParagraph"/>
        <w:numPr>
          <w:ilvl w:val="1"/>
          <w:numId w:val="1"/>
        </w:numPr>
        <w:spacing w:line="360" w:lineRule="auto"/>
        <w:jc w:val="both"/>
        <w:rPr>
          <w:ins w:id="1" w:author="Raju Mesfin" w:date="2019-02-23T12:30:00Z"/>
          <w:rFonts w:ascii="Garamond" w:hAnsi="Garamond"/>
        </w:rPr>
      </w:pPr>
      <w:ins w:id="2" w:author="Raju Mesfin" w:date="2019-02-23T12:30:00Z">
        <w:r>
          <w:rPr>
            <w:rFonts w:ascii="Garamond" w:hAnsi="Garamond"/>
          </w:rPr>
          <w:t>Create Chat room</w:t>
        </w:r>
      </w:ins>
    </w:p>
    <w:p w14:paraId="05275749" w14:textId="5F591A28" w:rsidR="003827DC" w:rsidRDefault="003827DC" w:rsidP="003827DC">
      <w:pPr>
        <w:pStyle w:val="ListParagraph"/>
        <w:numPr>
          <w:ilvl w:val="1"/>
          <w:numId w:val="1"/>
        </w:numPr>
        <w:spacing w:line="360" w:lineRule="auto"/>
        <w:jc w:val="both"/>
        <w:rPr>
          <w:ins w:id="3" w:author="Raju Mesfin" w:date="2019-02-23T12:30:00Z"/>
          <w:rFonts w:ascii="Garamond" w:hAnsi="Garamond"/>
        </w:rPr>
      </w:pPr>
      <w:ins w:id="4" w:author="Raju Mesfin" w:date="2019-02-23T12:30:00Z">
        <w:r>
          <w:rPr>
            <w:rFonts w:ascii="Garamond" w:hAnsi="Garamond"/>
          </w:rPr>
          <w:t>View and Manage abused report</w:t>
        </w:r>
      </w:ins>
    </w:p>
    <w:p w14:paraId="784D5562" w14:textId="01A6613D" w:rsidR="003827DC" w:rsidRDefault="00C61DBD" w:rsidP="003827DC">
      <w:pPr>
        <w:pStyle w:val="ListParagraph"/>
        <w:numPr>
          <w:ilvl w:val="1"/>
          <w:numId w:val="1"/>
        </w:numPr>
        <w:spacing w:line="360" w:lineRule="auto"/>
        <w:jc w:val="both"/>
        <w:rPr>
          <w:ins w:id="5" w:author="Raju Mesfin" w:date="2019-02-23T12:30:00Z"/>
          <w:rFonts w:ascii="Garamond" w:hAnsi="Garamond"/>
        </w:rPr>
      </w:pPr>
      <w:ins w:id="6" w:author="Raju Mesfin" w:date="2019-02-23T12:30:00Z">
        <w:r>
          <w:rPr>
            <w:rFonts w:ascii="Garamond" w:hAnsi="Garamond"/>
          </w:rPr>
          <w:t>Create Post</w:t>
        </w:r>
      </w:ins>
    </w:p>
    <w:p w14:paraId="66ECFF94" w14:textId="77777777" w:rsidR="00C61DBD" w:rsidRDefault="00C61DBD" w:rsidP="003827D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ramond" w:hAnsi="Garamond"/>
        </w:rPr>
        <w:pPrChange w:id="7" w:author="Raju Mesfin" w:date="2019-02-23T12:30:00Z">
          <w:pPr>
            <w:pStyle w:val="ListParagraph"/>
            <w:numPr>
              <w:numId w:val="1"/>
            </w:numPr>
            <w:spacing w:line="360" w:lineRule="auto"/>
            <w:ind w:hanging="360"/>
            <w:jc w:val="both"/>
          </w:pPr>
        </w:pPrChange>
      </w:pPr>
      <w:bookmarkStart w:id="8" w:name="_GoBack"/>
      <w:bookmarkEnd w:id="8"/>
    </w:p>
    <w:p w14:paraId="17FC56FE" w14:textId="176F884F" w:rsidR="00BB1327" w:rsidRDefault="00BB1327" w:rsidP="00BB1327">
      <w:pPr>
        <w:spacing w:line="360" w:lineRule="auto"/>
        <w:jc w:val="both"/>
        <w:rPr>
          <w:rFonts w:ascii="Garamond" w:hAnsi="Garamond"/>
        </w:rPr>
      </w:pPr>
    </w:p>
    <w:p w14:paraId="4CF7DF94" w14:textId="77777777" w:rsidR="00BB1327" w:rsidRPr="00385F70" w:rsidRDefault="00BB1327" w:rsidP="00BB1327">
      <w:pPr>
        <w:shd w:val="clear" w:color="auto" w:fill="BDD6EE" w:themeFill="accent5" w:themeFillTint="66"/>
        <w:spacing w:before="100" w:beforeAutospacing="1" w:after="100" w:afterAutospacing="1" w:line="276" w:lineRule="auto"/>
        <w:jc w:val="both"/>
        <w:rPr>
          <w:rFonts w:ascii="Garamond" w:hAnsi="Garamond"/>
          <w:b/>
          <w:color w:val="000000" w:themeColor="text1"/>
        </w:rPr>
      </w:pPr>
      <w:r w:rsidRPr="00385F70">
        <w:rPr>
          <w:rFonts w:ascii="Garamond" w:hAnsi="Garamond"/>
          <w:b/>
          <w:color w:val="000000" w:themeColor="text1"/>
        </w:rPr>
        <w:t xml:space="preserve">Deliverables </w:t>
      </w:r>
    </w:p>
    <w:p w14:paraId="5C4921E8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An Inception report that will include a detailed explanation on his/her understanding of the </w:t>
      </w:r>
      <w:proofErr w:type="spellStart"/>
      <w:r w:rsidRPr="00385F70">
        <w:rPr>
          <w:rFonts w:ascii="Garamond" w:hAnsi="Garamond"/>
        </w:rPr>
        <w:t>ToR</w:t>
      </w:r>
      <w:proofErr w:type="spellEnd"/>
      <w:r w:rsidRPr="00385F70">
        <w:rPr>
          <w:rFonts w:ascii="Garamond" w:hAnsi="Garamond"/>
        </w:rPr>
        <w:t xml:space="preserve">, key resources/materials to be used and a working timeline within one week following the signing of the agreement.    </w:t>
      </w:r>
    </w:p>
    <w:p w14:paraId="7CA6A5C2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Present prototype based on the content provided by the ILO and take feedback. </w:t>
      </w:r>
    </w:p>
    <w:p w14:paraId="2031F392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Develop the app and present to ILO, MOLSA, MOFA and selected target group for beta testing.</w:t>
      </w:r>
    </w:p>
    <w:p w14:paraId="3759F7B0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Accommodate comments and feedbacks and finalize the app.</w:t>
      </w:r>
    </w:p>
    <w:p w14:paraId="117FF800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 Publish the app on google play store for public access. </w:t>
      </w:r>
    </w:p>
    <w:p w14:paraId="7559E267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 xml:space="preserve">Test the functionality of the software and upgrade as desired.  </w:t>
      </w:r>
    </w:p>
    <w:p w14:paraId="144F716C" w14:textId="77777777" w:rsidR="00BB1327" w:rsidRPr="00385F70" w:rsidRDefault="00BB1327" w:rsidP="00BB1327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Garamond" w:hAnsi="Garamond"/>
        </w:rPr>
      </w:pPr>
      <w:r w:rsidRPr="00385F70">
        <w:rPr>
          <w:rFonts w:ascii="Garamond" w:hAnsi="Garamond"/>
        </w:rPr>
        <w:t>Handover all source code and documentation of the app.</w:t>
      </w:r>
    </w:p>
    <w:p w14:paraId="2CCCEEF4" w14:textId="77777777" w:rsidR="00BB1327" w:rsidRPr="00BB1327" w:rsidRDefault="00BB1327" w:rsidP="00BB1327">
      <w:pPr>
        <w:spacing w:line="360" w:lineRule="auto"/>
        <w:jc w:val="both"/>
        <w:rPr>
          <w:rFonts w:ascii="Garamond" w:hAnsi="Garamond"/>
        </w:rPr>
      </w:pPr>
    </w:p>
    <w:sectPr w:rsidR="00BB1327" w:rsidRPr="00BB132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12A3C" w14:textId="77777777" w:rsidR="002552C6" w:rsidRDefault="002552C6">
      <w:r>
        <w:separator/>
      </w:r>
    </w:p>
  </w:endnote>
  <w:endnote w:type="continuationSeparator" w:id="0">
    <w:p w14:paraId="02D73808" w14:textId="77777777" w:rsidR="002552C6" w:rsidRDefault="0025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Merriweather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A5912" w14:textId="77777777" w:rsidR="002552C6" w:rsidRDefault="002552C6">
      <w:r>
        <w:rPr>
          <w:color w:val="000000"/>
        </w:rPr>
        <w:separator/>
      </w:r>
    </w:p>
  </w:footnote>
  <w:footnote w:type="continuationSeparator" w:id="0">
    <w:p w14:paraId="5C7E17E9" w14:textId="77777777" w:rsidR="002552C6" w:rsidRDefault="0025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D13"/>
    <w:multiLevelType w:val="hybridMultilevel"/>
    <w:tmpl w:val="3AA6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2216"/>
    <w:multiLevelType w:val="hybridMultilevel"/>
    <w:tmpl w:val="6F2C8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4CBA"/>
    <w:multiLevelType w:val="hybridMultilevel"/>
    <w:tmpl w:val="96BC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u Mesfin">
    <w15:presenceInfo w15:providerId="Windows Live" w15:userId="392f5138c5493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4F84"/>
    <w:rsid w:val="002004E1"/>
    <w:rsid w:val="002552C6"/>
    <w:rsid w:val="002C2C61"/>
    <w:rsid w:val="0037395B"/>
    <w:rsid w:val="003827DC"/>
    <w:rsid w:val="00524F84"/>
    <w:rsid w:val="005E7EFE"/>
    <w:rsid w:val="009A741A"/>
    <w:rsid w:val="00B01193"/>
    <w:rsid w:val="00B119C7"/>
    <w:rsid w:val="00BB1327"/>
    <w:rsid w:val="00C61DBD"/>
    <w:rsid w:val="00CB64A3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66F9"/>
  <w15:docId w15:val="{C67DACE9-228A-CA40-A37E-BFFDC6D3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aliases w:val="Bullets"/>
    <w:basedOn w:val="Normal"/>
    <w:link w:val="ListParagraphChar"/>
    <w:uiPriority w:val="34"/>
    <w:qFormat/>
    <w:rsid w:val="00CB64A3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customStyle="1" w:styleId="ListParagraphChar">
    <w:name w:val="List Paragraph Char"/>
    <w:aliases w:val="Bullets Char"/>
    <w:basedOn w:val="DefaultParagraphFont"/>
    <w:link w:val="ListParagraph"/>
    <w:uiPriority w:val="34"/>
    <w:rsid w:val="00CB64A3"/>
    <w:rPr>
      <w:rFonts w:ascii="Times New Roman" w:eastAsia="Times New Roman" w:hAnsi="Times New Roman" w:cs="Times New Roman"/>
      <w:kern w:val="0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7DC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DC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 Mesfin</cp:lastModifiedBy>
  <cp:revision>19</cp:revision>
  <dcterms:created xsi:type="dcterms:W3CDTF">2019-02-23T09:18:00Z</dcterms:created>
  <dcterms:modified xsi:type="dcterms:W3CDTF">2019-02-23T09:30:00Z</dcterms:modified>
</cp:coreProperties>
</file>